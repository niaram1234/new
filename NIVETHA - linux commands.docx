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5262"/>
        <w:gridCol w:w="6645"/>
        <w:tblGridChange w:id="0">
          <w:tblGrid>
            <w:gridCol w:w="1980"/>
            <w:gridCol w:w="5262"/>
            <w:gridCol w:w="6645"/>
          </w:tblGrid>
        </w:tblGridChange>
      </w:tblGrid>
      <w:tr w:rsidR="00407996" w:rsidRPr="00407996" w14:paraId="6DC8A901" w14:textId="77777777" w:rsidTr="0040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55000C" w14:textId="77777777" w:rsidR="000B5EEE" w:rsidRPr="00407996" w:rsidRDefault="000B5EEE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LINUX COMMANDS</w:t>
            </w:r>
          </w:p>
        </w:tc>
        <w:tc>
          <w:tcPr>
            <w:tcW w:w="5262" w:type="dxa"/>
          </w:tcPr>
          <w:p w14:paraId="70EFCD29" w14:textId="77777777" w:rsidR="000B5EEE" w:rsidRPr="00407996" w:rsidRDefault="000B5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Usage</w:t>
            </w:r>
          </w:p>
        </w:tc>
        <w:tc>
          <w:tcPr>
            <w:tcW w:w="6645" w:type="dxa"/>
          </w:tcPr>
          <w:p w14:paraId="3A9E8106" w14:textId="77777777" w:rsidR="000B5EEE" w:rsidRPr="00407996" w:rsidRDefault="000B5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INFO</w:t>
            </w:r>
          </w:p>
        </w:tc>
      </w:tr>
      <w:tr w:rsidR="00407996" w:rsidRPr="00407996" w14:paraId="184D7026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0885CC" w14:textId="77777777" w:rsidR="000B5EEE" w:rsidRPr="00407996" w:rsidRDefault="000B5EEE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  <w:p w14:paraId="5001B574" w14:textId="77777777" w:rsidR="000B5EEE" w:rsidRPr="00407996" w:rsidRDefault="000B5EEE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diff</w:t>
            </w:r>
          </w:p>
        </w:tc>
        <w:tc>
          <w:tcPr>
            <w:tcW w:w="5262" w:type="dxa"/>
          </w:tcPr>
          <w:p w14:paraId="6C9B14E1" w14:textId="77777777" w:rsidR="000B5EEE" w:rsidRPr="00407996" w:rsidRDefault="000B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gramStart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diff</w:t>
            </w:r>
            <w:proofErr w:type="gramEnd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 xml:space="preserve"> [option] …. FILES</w:t>
            </w:r>
          </w:p>
        </w:tc>
        <w:tc>
          <w:tcPr>
            <w:tcW w:w="6645" w:type="dxa"/>
          </w:tcPr>
          <w:p w14:paraId="147CF19A" w14:textId="77777777" w:rsidR="000B5EEE" w:rsidRPr="00407996" w:rsidRDefault="000B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Compare two files line by line and also compare the contents of the directory</w:t>
            </w:r>
          </w:p>
        </w:tc>
      </w:tr>
      <w:tr w:rsidR="00407996" w:rsidRPr="00407996" w14:paraId="06706A23" w14:textId="77777777" w:rsidTr="0040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4150E" w14:textId="77777777" w:rsidR="00E95EF2" w:rsidRPr="00407996" w:rsidRDefault="00E95EF2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awk</w:t>
            </w:r>
            <w:proofErr w:type="spellEnd"/>
          </w:p>
        </w:tc>
        <w:tc>
          <w:tcPr>
            <w:tcW w:w="5262" w:type="dxa"/>
          </w:tcPr>
          <w:p w14:paraId="7C389D36" w14:textId="77777777" w:rsidR="00E95EF2" w:rsidRPr="00407996" w:rsidRDefault="00E95EF2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awk</w:t>
            </w:r>
            <w:proofErr w:type="spellEnd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 xml:space="preserve"> options ‘selection_criteria ‘ input-file &gt; output-file</w:t>
            </w:r>
          </w:p>
        </w:tc>
        <w:tc>
          <w:tcPr>
            <w:tcW w:w="6645" w:type="dxa"/>
          </w:tcPr>
          <w:p w14:paraId="22F42CCF" w14:textId="353D0BBB" w:rsidR="00E95EF2" w:rsidRPr="00407996" w:rsidRDefault="00E95EF2" w:rsidP="00E95EF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del w:id="1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>It is a </w:delText>
              </w:r>
              <w:r w:rsidRPr="00407996">
                <w:rPr>
                  <w:rStyle w:val="Strong"/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 xml:space="preserve">scripting language </w:delText>
              </w:r>
              <w:r w:rsidRPr="00407996">
                <w:rPr>
                  <w:rStyle w:val="Strong"/>
                  <w:rFonts w:ascii="Cascadia Mono SemiBold" w:hAnsi="Cascadia Mono SemiBold" w:cs="Cascadia Mono SemiBold"/>
                  <w:b w:val="0"/>
                  <w:bCs w:val="0"/>
                  <w:color w:val="000000" w:themeColor="text1"/>
                  <w:sz w:val="24"/>
                  <w:szCs w:val="24"/>
                </w:rPr>
                <w:delText xml:space="preserve">and </w:delText>
              </w:r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 xml:space="preserve">used to </w:delText>
              </w:r>
            </w:del>
            <w:r w:rsidR="00407996"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Manipulate</w:t>
            </w: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 xml:space="preserve"> data like </w:t>
            </w:r>
            <w:r w:rsidRPr="00407996">
              <w:rPr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  <w:t>Scan files line by line, Splits input record into fields, Compare the fields to patterns and Perform on action matched pattern.</w:t>
            </w:r>
          </w:p>
          <w:p w14:paraId="0C67D559" w14:textId="77777777" w:rsidR="00E95EF2" w:rsidRPr="00407996" w:rsidRDefault="00E95EF2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</w:tc>
      </w:tr>
      <w:tr w:rsidR="00407996" w:rsidRPr="00407996" w14:paraId="0ACD3860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47A0A" w14:textId="77777777" w:rsidR="00E95EF2" w:rsidRPr="00407996" w:rsidRDefault="00E95EF2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netstat</w:t>
            </w:r>
          </w:p>
        </w:tc>
        <w:tc>
          <w:tcPr>
            <w:tcW w:w="5262" w:type="dxa"/>
          </w:tcPr>
          <w:p w14:paraId="3DEA8363" w14:textId="77777777" w:rsidR="00E95EF2" w:rsidRPr="00407996" w:rsidRDefault="00C42529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2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netstat</w:t>
              </w:r>
              <w:bookmarkStart w:id="3" w:name="_GoBack"/>
              <w:bookmarkEnd w:id="3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</w:t>
              </w:r>
            </w:ins>
          </w:p>
        </w:tc>
        <w:tc>
          <w:tcPr>
            <w:tcW w:w="6645" w:type="dxa"/>
          </w:tcPr>
          <w:p w14:paraId="68BF37D1" w14:textId="77777777" w:rsidR="00E95EF2" w:rsidRPr="00407996" w:rsidRDefault="00C42529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4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evaluate network configuration and activity like open ports on the host device and their corresponding addresses, the routing table</w:t>
              </w:r>
            </w:ins>
          </w:p>
        </w:tc>
      </w:tr>
      <w:tr w:rsidR="00407996" w:rsidRPr="00407996" w14:paraId="3941356D" w14:textId="77777777" w:rsidTr="0040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F8807B" w14:textId="77777777" w:rsidR="00E95EF2" w:rsidRPr="00407996" w:rsidRDefault="00C42529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5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chmod</w:t>
              </w:r>
            </w:ins>
            <w:proofErr w:type="spellEnd"/>
          </w:p>
        </w:tc>
        <w:tc>
          <w:tcPr>
            <w:tcW w:w="5262" w:type="dxa"/>
          </w:tcPr>
          <w:p w14:paraId="4165E512" w14:textId="77777777" w:rsidR="00E95EF2" w:rsidRPr="00407996" w:rsidRDefault="00C42529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ins w:id="7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chmod</w:t>
              </w:r>
              <w:proofErr w:type="spellEnd"/>
              <w:proofErr w:type="gram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 NUMBER FILE...</w:t>
              </w:r>
            </w:ins>
          </w:p>
          <w:p w14:paraId="7D11BD13" w14:textId="77777777" w:rsidR="00C42529" w:rsidRPr="00407996" w:rsidRDefault="00C42529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  <w:p w14:paraId="2C8F846E" w14:textId="77777777" w:rsidR="00C42529" w:rsidRPr="00407996" w:rsidRDefault="00C42529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ins w:id="9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chmod</w:t>
              </w:r>
              <w:proofErr w:type="spellEnd"/>
              <w:proofErr w:type="gram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 [</w:t>
              </w:r>
              <w:proofErr w:type="spellStart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ugoa</w:t>
              </w:r>
              <w:proofErr w:type="spell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…][-+=]perms…[,…] FILE...</w:t>
              </w:r>
            </w:ins>
          </w:p>
        </w:tc>
        <w:tc>
          <w:tcPr>
            <w:tcW w:w="6645" w:type="dxa"/>
          </w:tcPr>
          <w:p w14:paraId="18D833A0" w14:textId="77777777" w:rsidR="00E95EF2" w:rsidRPr="00407996" w:rsidRDefault="00C42529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0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change the permissions on a file using either a symbolic or numeric mode or a reference file</w:t>
              </w:r>
            </w:ins>
          </w:p>
        </w:tc>
      </w:tr>
      <w:tr w:rsidR="00407996" w:rsidRPr="00407996" w14:paraId="33E3778F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B6833" w14:textId="77777777" w:rsidR="00E95EF2" w:rsidRPr="00407996" w:rsidRDefault="00C42529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1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traceroute</w:t>
              </w:r>
            </w:ins>
          </w:p>
        </w:tc>
        <w:tc>
          <w:tcPr>
            <w:tcW w:w="5262" w:type="dxa"/>
          </w:tcPr>
          <w:p w14:paraId="6BC91895" w14:textId="77777777" w:rsidR="00E95EF2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2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traceroute [OPTION...] HOST</w:t>
              </w:r>
            </w:ins>
          </w:p>
        </w:tc>
        <w:tc>
          <w:tcPr>
            <w:tcW w:w="6645" w:type="dxa"/>
          </w:tcPr>
          <w:p w14:paraId="1CC104D7" w14:textId="77777777" w:rsidR="00E95EF2" w:rsidRPr="00407996" w:rsidRDefault="00C42529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3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maps the journey that a packet of information undertakes from its source to its destination</w:t>
              </w:r>
            </w:ins>
          </w:p>
        </w:tc>
      </w:tr>
      <w:tr w:rsidR="00407996" w:rsidRPr="00407996" w14:paraId="7697806C" w14:textId="77777777" w:rsidTr="0040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6E7F6B" w14:textId="77777777" w:rsidR="00E95EF2" w:rsidRPr="00407996" w:rsidRDefault="00E83860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4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find</w:t>
              </w:r>
            </w:ins>
          </w:p>
        </w:tc>
        <w:tc>
          <w:tcPr>
            <w:tcW w:w="5262" w:type="dxa"/>
          </w:tcPr>
          <w:p w14:paraId="021AF6E1" w14:textId="77777777" w:rsidR="00E95EF2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5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find [options] [path...] [expression]</w:t>
              </w:r>
            </w:ins>
          </w:p>
        </w:tc>
        <w:tc>
          <w:tcPr>
            <w:tcW w:w="6645" w:type="dxa"/>
          </w:tcPr>
          <w:p w14:paraId="5F7DC265" w14:textId="77777777" w:rsidR="00E95EF2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16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searches for files and directories in a directory hierarchy based on a user given expression </w:t>
              </w:r>
            </w:ins>
          </w:p>
        </w:tc>
      </w:tr>
      <w:tr w:rsidR="00407996" w:rsidRPr="00407996" w14:paraId="05667095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269703" w14:textId="77777777" w:rsidR="00E95EF2" w:rsidRPr="00407996" w:rsidRDefault="00E83860" w:rsidP="00E95EF2">
            <w:pPr>
              <w:rPr>
                <w:del w:id="18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del w:id="19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>grep</w:delText>
              </w:r>
            </w:del>
          </w:p>
        </w:tc>
        <w:tc>
          <w:tcPr>
            <w:tcW w:w="5262" w:type="dxa"/>
          </w:tcPr>
          <w:p w14:paraId="3C7C1798" w14:textId="77777777" w:rsidR="00E95EF2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0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del w:id="21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>grep [option] [pattern] [files]</w:delText>
              </w:r>
            </w:del>
          </w:p>
        </w:tc>
        <w:tc>
          <w:tcPr>
            <w:tcW w:w="6645" w:type="dxa"/>
          </w:tcPr>
          <w:p w14:paraId="7FA20352" w14:textId="77777777" w:rsidR="00E95EF2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del w:id="23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delText>searching data sets of specific files for lines that match a regular expression of plain texts</w:delText>
              </w:r>
            </w:del>
          </w:p>
        </w:tc>
      </w:tr>
      <w:tr w:rsidR="00407996" w:rsidRPr="00407996" w14:paraId="4D126941" w14:textId="77777777" w:rsidTr="00407996">
        <w:trPr>
          <w:ins w:id="24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F9A71F" w14:textId="77777777" w:rsidR="00E83860" w:rsidRPr="00407996" w:rsidRDefault="00E83860" w:rsidP="00E95EF2">
            <w:pPr>
              <w:rPr>
                <w:ins w:id="25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26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crontab</w:t>
              </w:r>
              <w:proofErr w:type="spellEnd"/>
            </w:ins>
          </w:p>
        </w:tc>
        <w:tc>
          <w:tcPr>
            <w:tcW w:w="5262" w:type="dxa"/>
          </w:tcPr>
          <w:p w14:paraId="158D236F" w14:textId="77777777" w:rsidR="00E83860" w:rsidRPr="00407996" w:rsidRDefault="00E83860" w:rsidP="00E838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" w:author="nive1" w:date="2021-07-26T22:09:00Z"/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ins w:id="28" w:author="nive1" w:date="2021-07-26T22:09:00Z"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 xml:space="preserve">[Minute] [hour] </w:t>
              </w:r>
            </w:ins>
          </w:p>
          <w:p w14:paraId="629524A0" w14:textId="77777777" w:rsidR="00E83860" w:rsidRPr="00407996" w:rsidRDefault="00E83860" w:rsidP="00E838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" w:author="nive1" w:date="2021-07-26T22:09:00Z"/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ins w:id="30" w:author="nive1" w:date="2021-07-26T22:09:00Z"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[</w:t>
              </w:r>
              <w:proofErr w:type="spellStart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Day_of_the_Month</w:t>
              </w:r>
              <w:proofErr w:type="spellEnd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 xml:space="preserve">] </w:t>
              </w:r>
            </w:ins>
          </w:p>
          <w:p w14:paraId="0EAAFD06" w14:textId="77777777" w:rsidR="00E83860" w:rsidRPr="00407996" w:rsidRDefault="00E83860" w:rsidP="00E838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" w:author="nive1" w:date="2021-07-26T22:09:00Z"/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ins w:id="32" w:author="nive1" w:date="2021-07-26T22:09:00Z"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[</w:t>
              </w:r>
              <w:proofErr w:type="spellStart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Month_of_the_Year</w:t>
              </w:r>
              <w:proofErr w:type="spellEnd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 xml:space="preserve">] </w:t>
              </w:r>
            </w:ins>
          </w:p>
          <w:p w14:paraId="50B97C10" w14:textId="77777777" w:rsidR="00E83860" w:rsidRPr="00407996" w:rsidRDefault="00E83860" w:rsidP="00E838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nive1" w:date="2021-07-26T22:09:00Z"/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ins w:id="34" w:author="nive1" w:date="2021-07-26T22:09:00Z"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[</w:t>
              </w:r>
              <w:proofErr w:type="spellStart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Day_of_the_Week</w:t>
              </w:r>
              <w:proofErr w:type="spellEnd"/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 xml:space="preserve">] </w:t>
              </w:r>
            </w:ins>
          </w:p>
          <w:p w14:paraId="76D94415" w14:textId="77777777" w:rsidR="00E83860" w:rsidRPr="00407996" w:rsidRDefault="00E83860" w:rsidP="00E8386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" w:author="nive1" w:date="2021-07-26T22:09:00Z"/>
                <w:rFonts w:ascii="Cascadia Mono SemiBold" w:eastAsia="Times New Roman" w:hAnsi="Cascadia Mono SemiBold" w:cs="Cascadia Mono SemiBold"/>
                <w:color w:val="000000" w:themeColor="text1"/>
                <w:sz w:val="24"/>
                <w:szCs w:val="24"/>
                <w:lang w:eastAsia="en-IN"/>
              </w:rPr>
            </w:pPr>
            <w:ins w:id="36" w:author="nive1" w:date="2021-07-26T22:09:00Z">
              <w:r w:rsidRPr="00407996">
                <w:rPr>
                  <w:rFonts w:ascii="Cascadia Mono SemiBold" w:eastAsia="Times New Roman" w:hAnsi="Cascadia Mono SemiBold" w:cs="Cascadia Mono SemiBold"/>
                  <w:color w:val="000000" w:themeColor="text1"/>
                  <w:sz w:val="24"/>
                  <w:szCs w:val="24"/>
                  <w:lang w:eastAsia="en-IN"/>
                </w:rPr>
                <w:t>[command]</w:t>
              </w:r>
            </w:ins>
          </w:p>
          <w:p w14:paraId="0815C468" w14:textId="77777777" w:rsidR="00E83860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</w:tc>
        <w:tc>
          <w:tcPr>
            <w:tcW w:w="6645" w:type="dxa"/>
          </w:tcPr>
          <w:p w14:paraId="461C771D" w14:textId="77777777" w:rsidR="00E83860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39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used for running regular scheduling tasks</w:t>
              </w:r>
            </w:ins>
          </w:p>
        </w:tc>
      </w:tr>
      <w:tr w:rsidR="00407996" w:rsidRPr="00407996" w14:paraId="65D2F4C7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0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5CB4A9" w14:textId="77777777" w:rsidR="00E83860" w:rsidRPr="00407996" w:rsidRDefault="00E83860" w:rsidP="00E95EF2">
            <w:pPr>
              <w:rPr>
                <w:ins w:id="41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42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kill</w:t>
              </w:r>
            </w:ins>
          </w:p>
        </w:tc>
        <w:tc>
          <w:tcPr>
            <w:tcW w:w="5262" w:type="dxa"/>
          </w:tcPr>
          <w:p w14:paraId="3D8B8D43" w14:textId="77777777" w:rsidR="00E83860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gramStart"/>
            <w:ins w:id="44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kill</w:t>
              </w:r>
              <w:proofErr w:type="gram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 [PID]...</w:t>
              </w:r>
            </w:ins>
          </w:p>
        </w:tc>
        <w:tc>
          <w:tcPr>
            <w:tcW w:w="6645" w:type="dxa"/>
          </w:tcPr>
          <w:p w14:paraId="2DB72353" w14:textId="77777777" w:rsidR="00E83860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5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46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terminating a process</w:t>
              </w:r>
            </w:ins>
          </w:p>
        </w:tc>
      </w:tr>
      <w:tr w:rsidR="00407996" w:rsidRPr="00407996" w14:paraId="5D552EEB" w14:textId="77777777" w:rsidTr="00407996">
        <w:trPr>
          <w:ins w:id="47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055706" w14:textId="77777777" w:rsidR="00E83860" w:rsidRPr="00407996" w:rsidRDefault="00E83860" w:rsidP="00E95EF2">
            <w:pPr>
              <w:rPr>
                <w:ins w:id="48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49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sed</w:t>
              </w:r>
              <w:proofErr w:type="spellEnd"/>
            </w:ins>
          </w:p>
        </w:tc>
        <w:tc>
          <w:tcPr>
            <w:tcW w:w="5262" w:type="dxa"/>
          </w:tcPr>
          <w:p w14:paraId="0CE86E21" w14:textId="77777777" w:rsidR="00E83860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ins w:id="51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sed</w:t>
              </w:r>
              <w:proofErr w:type="spellEnd"/>
              <w:proofErr w:type="gram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OPTIONS... [SCRIPT] [INPUTFILE...]</w:t>
              </w:r>
            </w:ins>
          </w:p>
        </w:tc>
        <w:tc>
          <w:tcPr>
            <w:tcW w:w="6645" w:type="dxa"/>
          </w:tcPr>
          <w:p w14:paraId="4BD59F82" w14:textId="77777777" w:rsidR="00E83860" w:rsidRPr="00407996" w:rsidRDefault="00E83860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53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stream editor performs basic text transformations on an input stream </w:t>
              </w:r>
            </w:ins>
          </w:p>
        </w:tc>
      </w:tr>
      <w:tr w:rsidR="00407996" w:rsidRPr="00407996" w14:paraId="17BC6320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4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F5CE68" w14:textId="77777777" w:rsidR="00E83860" w:rsidRPr="00407996" w:rsidRDefault="00E83860" w:rsidP="00E95EF2">
            <w:pPr>
              <w:rPr>
                <w:ins w:id="55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56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curl</w:t>
              </w:r>
            </w:ins>
          </w:p>
        </w:tc>
        <w:tc>
          <w:tcPr>
            <w:tcW w:w="5262" w:type="dxa"/>
          </w:tcPr>
          <w:p w14:paraId="1BFC27E0" w14:textId="77777777" w:rsidR="00E83860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7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gramStart"/>
            <w:ins w:id="58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curl</w:t>
              </w:r>
              <w:proofErr w:type="gram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 [URL...]</w:t>
              </w:r>
            </w:ins>
          </w:p>
        </w:tc>
        <w:tc>
          <w:tcPr>
            <w:tcW w:w="6645" w:type="dxa"/>
          </w:tcPr>
          <w:p w14:paraId="339289C7" w14:textId="77777777" w:rsidR="00E83860" w:rsidRPr="00407996" w:rsidRDefault="00E83860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60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transferring data from or to a server designed to work without user interaction</w:t>
              </w:r>
            </w:ins>
          </w:p>
        </w:tc>
      </w:tr>
      <w:tr w:rsidR="00407996" w:rsidRPr="00407996" w14:paraId="60740774" w14:textId="77777777" w:rsidTr="00407996">
        <w:trPr>
          <w:ins w:id="61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336F35" w14:textId="77777777" w:rsidR="00E83860" w:rsidRPr="00407996" w:rsidRDefault="00796712" w:rsidP="00E95EF2">
            <w:pPr>
              <w:rPr>
                <w:ins w:id="62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63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ifconfig</w:t>
              </w:r>
              <w:proofErr w:type="spellEnd"/>
            </w:ins>
          </w:p>
        </w:tc>
        <w:tc>
          <w:tcPr>
            <w:tcW w:w="5262" w:type="dxa"/>
          </w:tcPr>
          <w:p w14:paraId="1D3E2105" w14:textId="77777777" w:rsidR="00E83860" w:rsidRPr="00407996" w:rsidRDefault="00796712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65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Ifconfig</w:t>
              </w:r>
              <w:proofErr w:type="spell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[options]</w:t>
              </w:r>
            </w:ins>
          </w:p>
        </w:tc>
        <w:tc>
          <w:tcPr>
            <w:tcW w:w="6645" w:type="dxa"/>
          </w:tcPr>
          <w:p w14:paraId="73856B58" w14:textId="77777777" w:rsidR="00E83860" w:rsidRPr="00407996" w:rsidRDefault="00796712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67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used to configure, or view the configuration of, a network interface</w:t>
              </w:r>
            </w:ins>
          </w:p>
        </w:tc>
      </w:tr>
      <w:tr w:rsidR="00407996" w:rsidRPr="00407996" w14:paraId="01F8BE9E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8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EC9FA" w14:textId="77777777" w:rsidR="00E83860" w:rsidRPr="00407996" w:rsidRDefault="00796712" w:rsidP="00E95EF2">
            <w:pPr>
              <w:rPr>
                <w:ins w:id="69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70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tar</w:t>
              </w:r>
            </w:ins>
          </w:p>
        </w:tc>
        <w:tc>
          <w:tcPr>
            <w:tcW w:w="5262" w:type="dxa"/>
          </w:tcPr>
          <w:p w14:paraId="0FA757B0" w14:textId="77777777" w:rsidR="00E83860" w:rsidRPr="00407996" w:rsidRDefault="00796712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72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tar [OPERATION_AND_OPTIONS] [ARCHIVE_NAME] [FILE_NAME(s)]</w:t>
              </w:r>
            </w:ins>
          </w:p>
        </w:tc>
        <w:tc>
          <w:tcPr>
            <w:tcW w:w="6645" w:type="dxa"/>
          </w:tcPr>
          <w:p w14:paraId="21DBA294" w14:textId="77777777" w:rsidR="00E83860" w:rsidRPr="00407996" w:rsidRDefault="00796712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3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74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creating archives to store files</w:t>
              </w:r>
            </w:ins>
          </w:p>
        </w:tc>
      </w:tr>
      <w:tr w:rsidR="00407996" w:rsidRPr="00407996" w14:paraId="54337237" w14:textId="77777777" w:rsidTr="00407996">
        <w:trPr>
          <w:ins w:id="75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B56560" w14:textId="77777777" w:rsidR="00E83860" w:rsidRPr="00407996" w:rsidRDefault="00796712" w:rsidP="00E95EF2">
            <w:pPr>
              <w:rPr>
                <w:ins w:id="76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77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rsyn</w:t>
              </w:r>
              <w:proofErr w:type="spellEnd"/>
            </w:ins>
          </w:p>
        </w:tc>
        <w:tc>
          <w:tcPr>
            <w:tcW w:w="5262" w:type="dxa"/>
          </w:tcPr>
          <w:p w14:paraId="4FFEF3A3" w14:textId="77777777" w:rsidR="00E83860" w:rsidRPr="00407996" w:rsidRDefault="00D15E1D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8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79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rsync</w:t>
              </w:r>
              <w:proofErr w:type="spell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 xml:space="preserve"> options source destination</w:t>
              </w:r>
            </w:ins>
          </w:p>
        </w:tc>
        <w:tc>
          <w:tcPr>
            <w:tcW w:w="6645" w:type="dxa"/>
          </w:tcPr>
          <w:p w14:paraId="02D583F1" w14:textId="77777777" w:rsidR="00E83860" w:rsidRPr="00407996" w:rsidRDefault="00D15E1D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0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81" w:author="nive1" w:date="2021-07-26T22:09:00Z">
              <w:r w:rsidRPr="00407996">
                <w:rPr>
                  <w:rStyle w:val="Strong"/>
                  <w:rFonts w:ascii="Cascadia Mono SemiBold" w:hAnsi="Cascadia Mono SemiBold" w:cs="Cascadia Mono SemiBold"/>
                  <w:b w:val="0"/>
                  <w:bCs w:val="0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copying</w:t>
              </w:r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 and </w:t>
              </w:r>
              <w:r w:rsidRPr="00407996">
                <w:rPr>
                  <w:rStyle w:val="Strong"/>
                  <w:rFonts w:ascii="Cascadia Mono SemiBold" w:hAnsi="Cascadia Mono SemiBold" w:cs="Cascadia Mono SemiBold"/>
                  <w:b w:val="0"/>
                  <w:bCs w:val="0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synchronizing</w:t>
              </w:r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 files and directories </w:t>
              </w:r>
              <w:r w:rsidRPr="00407996">
                <w:rPr>
                  <w:rStyle w:val="Strong"/>
                  <w:rFonts w:ascii="Cascadia Mono SemiBold" w:hAnsi="Cascadia Mono SemiBold" w:cs="Cascadia Mono SemiBold"/>
                  <w:b w:val="0"/>
                  <w:bCs w:val="0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remotely</w:t>
              </w:r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  <w:shd w:val="clear" w:color="auto" w:fill="FFFFFF"/>
                </w:rPr>
                <w:t> as well as </w:t>
              </w:r>
              <w:r w:rsidRPr="00407996">
                <w:rPr>
                  <w:rStyle w:val="Strong"/>
                  <w:rFonts w:ascii="Cascadia Mono SemiBold" w:hAnsi="Cascadia Mono SemiBold" w:cs="Cascadia Mono SemiBold"/>
                  <w:b w:val="0"/>
                  <w:bCs w:val="0"/>
                  <w:color w:val="000000" w:themeColor="text1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locally</w:t>
              </w:r>
            </w:ins>
          </w:p>
        </w:tc>
      </w:tr>
      <w:tr w:rsidR="00407996" w:rsidRPr="00407996" w14:paraId="7D6A7407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82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B194A1" w14:textId="77777777" w:rsidR="00E83860" w:rsidRPr="00407996" w:rsidRDefault="00D15E1D" w:rsidP="00E95EF2">
            <w:pPr>
              <w:rPr>
                <w:ins w:id="83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84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lsof</w:t>
              </w:r>
              <w:proofErr w:type="spellEnd"/>
            </w:ins>
          </w:p>
        </w:tc>
        <w:tc>
          <w:tcPr>
            <w:tcW w:w="5262" w:type="dxa"/>
          </w:tcPr>
          <w:p w14:paraId="3B9FBD81" w14:textId="77777777" w:rsidR="00E83860" w:rsidRPr="00407996" w:rsidRDefault="00D15E1D" w:rsidP="00D15E1D">
            <w:pPr>
              <w:pStyle w:val="HTMLPreformatted"/>
              <w:spacing w:after="15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5" w:author="nive1" w:date="2021-07-26T22:09:00Z"/>
                <w:rFonts w:ascii="Cascadia Mono SemiBold" w:hAnsi="Cascadia Mono SemiBold" w:cs="Cascadia Mono SemiBold"/>
                <w:color w:val="000000" w:themeColor="text1"/>
                <w:spacing w:val="2"/>
                <w:sz w:val="24"/>
                <w:szCs w:val="24"/>
              </w:rPr>
            </w:pPr>
            <w:proofErr w:type="spellStart"/>
            <w:ins w:id="86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pacing w:val="2"/>
                  <w:sz w:val="24"/>
                  <w:szCs w:val="24"/>
                </w:rPr>
                <w:t>lsof</w:t>
              </w:r>
              <w:proofErr w:type="spellEnd"/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pacing w:val="2"/>
                  <w:sz w:val="24"/>
                  <w:szCs w:val="24"/>
                </w:rPr>
                <w:t xml:space="preserve"> [option][user name]</w:t>
              </w:r>
            </w:ins>
          </w:p>
        </w:tc>
        <w:tc>
          <w:tcPr>
            <w:tcW w:w="6645" w:type="dxa"/>
          </w:tcPr>
          <w:p w14:paraId="7A35CF9B" w14:textId="77777777" w:rsidR="00E83860" w:rsidRPr="00407996" w:rsidRDefault="00D15E1D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7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ins w:id="88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list of open files</w:t>
              </w:r>
            </w:ins>
          </w:p>
        </w:tc>
      </w:tr>
      <w:tr w:rsidR="00407996" w:rsidRPr="00407996" w14:paraId="45B286EB" w14:textId="77777777" w:rsidTr="00407996">
        <w:trPr>
          <w:ins w:id="89" w:author="nive1" w:date="2021-07-26T22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F22128" w14:textId="77777777" w:rsidR="00E83860" w:rsidRPr="00407996" w:rsidRDefault="00D15E1D" w:rsidP="00E95EF2">
            <w:pPr>
              <w:rPr>
                <w:ins w:id="90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ins w:id="91" w:author="nive1" w:date="2021-07-26T22:09:00Z">
              <w:r w:rsidRPr="00407996">
                <w:rPr>
                  <w:rFonts w:ascii="Cascadia Mono SemiBold" w:hAnsi="Cascadia Mono SemiBold" w:cs="Cascadia Mono SemiBold"/>
                  <w:color w:val="000000" w:themeColor="text1"/>
                  <w:sz w:val="24"/>
                  <w:szCs w:val="24"/>
                </w:rPr>
                <w:t>sysctl</w:t>
              </w:r>
              <w:proofErr w:type="spellEnd"/>
            </w:ins>
          </w:p>
        </w:tc>
        <w:tc>
          <w:tcPr>
            <w:tcW w:w="5262" w:type="dxa"/>
          </w:tcPr>
          <w:p w14:paraId="1EEEFC09" w14:textId="1B119B0B" w:rsidR="00E83860" w:rsidRPr="00407996" w:rsidRDefault="00407996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2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sysctl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[-n] [-e] variable ...</w:t>
            </w:r>
          </w:p>
        </w:tc>
        <w:tc>
          <w:tcPr>
            <w:tcW w:w="6645" w:type="dxa"/>
          </w:tcPr>
          <w:p w14:paraId="5147AC87" w14:textId="587FA8A4" w:rsidR="00E83860" w:rsidRPr="00407996" w:rsidRDefault="00543252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" w:author="nive1" w:date="2021-07-26T22:09:00Z"/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  <w:shd w:val="clear" w:color="auto" w:fill="FFFFFF"/>
              </w:rPr>
              <w:t>configure kernel parameters at runtime</w:t>
            </w:r>
          </w:p>
        </w:tc>
      </w:tr>
      <w:tr w:rsidR="00407996" w:rsidRPr="00407996" w14:paraId="2B17A121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EEB0F9" w14:textId="710DE48B" w:rsidR="00E83860" w:rsidRPr="00407996" w:rsidRDefault="00407996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5262" w:type="dxa"/>
          </w:tcPr>
          <w:p w14:paraId="1C0824DD" w14:textId="7E5D655C" w:rsidR="00E83860" w:rsidRPr="00407996" w:rsidRDefault="00407996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ps</w:t>
            </w:r>
            <w:proofErr w:type="spellEnd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 xml:space="preserve"> [parameter]</w:t>
            </w:r>
          </w:p>
        </w:tc>
        <w:tc>
          <w:tcPr>
            <w:tcW w:w="6645" w:type="dxa"/>
          </w:tcPr>
          <w:p w14:paraId="7F7AF50B" w14:textId="381410DE" w:rsidR="00E83860" w:rsidRPr="00407996" w:rsidRDefault="00407996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process status</w:t>
            </w:r>
          </w:p>
        </w:tc>
      </w:tr>
      <w:tr w:rsidR="00407996" w:rsidRPr="00407996" w14:paraId="4E1183C2" w14:textId="77777777" w:rsidTr="00407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EE6E34" w14:textId="624BA527" w:rsidR="00407996" w:rsidRDefault="00407996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ls</w:t>
            </w:r>
          </w:p>
        </w:tc>
        <w:tc>
          <w:tcPr>
            <w:tcW w:w="5262" w:type="dxa"/>
          </w:tcPr>
          <w:p w14:paraId="3A0698A2" w14:textId="1E7C0DE6" w:rsidR="00407996" w:rsidRPr="00407996" w:rsidRDefault="00407996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ls [OPTIONS] [FILES]</w:t>
            </w:r>
          </w:p>
        </w:tc>
        <w:tc>
          <w:tcPr>
            <w:tcW w:w="6645" w:type="dxa"/>
          </w:tcPr>
          <w:p w14:paraId="2A1A4D3A" w14:textId="39F1896A" w:rsidR="00407996" w:rsidRPr="00407996" w:rsidRDefault="00407996" w:rsidP="00E95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List of files and directories</w:t>
            </w:r>
          </w:p>
        </w:tc>
      </w:tr>
      <w:tr w:rsidR="00407996" w:rsidRPr="00407996" w14:paraId="6B8B3368" w14:textId="77777777" w:rsidTr="0040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0BE69A" w14:textId="19F51227" w:rsidR="00407996" w:rsidRPr="00407996" w:rsidRDefault="00407996" w:rsidP="00E95EF2">
            <w:pPr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  <w:proofErr w:type="spellStart"/>
            <w:r w:rsidRPr="00407996"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  <w:t>lsblk</w:t>
            </w:r>
            <w:proofErr w:type="spellEnd"/>
          </w:p>
        </w:tc>
        <w:tc>
          <w:tcPr>
            <w:tcW w:w="5262" w:type="dxa"/>
          </w:tcPr>
          <w:p w14:paraId="3B410472" w14:textId="77777777" w:rsidR="00407996" w:rsidRPr="00407996" w:rsidRDefault="00407996" w:rsidP="00407996">
            <w:pPr>
              <w:pStyle w:val="HTMLPreformatted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181818"/>
                <w:sz w:val="24"/>
                <w:szCs w:val="24"/>
              </w:rPr>
            </w:pPr>
            <w:proofErr w:type="spellStart"/>
            <w:proofErr w:type="gramStart"/>
            <w:r w:rsidRPr="00407996">
              <w:rPr>
                <w:rFonts w:ascii="Cascadia Mono SemiBold" w:hAnsi="Cascadia Mono SemiBold" w:cs="Cascadia Mono SemiBold"/>
                <w:b/>
                <w:bCs/>
                <w:color w:val="502000"/>
                <w:sz w:val="24"/>
                <w:szCs w:val="24"/>
              </w:rPr>
              <w:t>lsblk</w:t>
            </w:r>
            <w:proofErr w:type="spellEnd"/>
            <w:proofErr w:type="gramEnd"/>
            <w:r w:rsidRPr="00407996">
              <w:rPr>
                <w:rFonts w:ascii="Cascadia Mono SemiBold" w:hAnsi="Cascadia Mono SemiBold" w:cs="Cascadia Mono SemiBold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407996">
              <w:rPr>
                <w:rFonts w:ascii="Cascadia Mono SemiBold" w:hAnsi="Cascadia Mono SemiBold" w:cs="Cascadia Mono SemiBold"/>
                <w:color w:val="181818"/>
                <w:sz w:val="24"/>
                <w:szCs w:val="24"/>
              </w:rPr>
              <w:t>[options] [</w:t>
            </w:r>
            <w:r w:rsidRPr="00407996">
              <w:rPr>
                <w:rFonts w:ascii="Cascadia Mono SemiBold" w:hAnsi="Cascadia Mono SemiBold" w:cs="Cascadia Mono SemiBold"/>
                <w:i/>
                <w:iCs/>
                <w:color w:val="006000"/>
                <w:sz w:val="24"/>
                <w:szCs w:val="24"/>
              </w:rPr>
              <w:t>device</w:t>
            </w:r>
            <w:r w:rsidRPr="00407996">
              <w:rPr>
                <w:rFonts w:ascii="Cascadia Mono SemiBold" w:hAnsi="Cascadia Mono SemiBold" w:cs="Cascadia Mono SemiBold"/>
                <w:color w:val="181818"/>
                <w:sz w:val="24"/>
                <w:szCs w:val="24"/>
              </w:rPr>
              <w:t>...]</w:t>
            </w:r>
          </w:p>
          <w:p w14:paraId="1F9A836E" w14:textId="77777777" w:rsidR="00407996" w:rsidRPr="00407996" w:rsidRDefault="00407996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</w:tc>
        <w:tc>
          <w:tcPr>
            <w:tcW w:w="6645" w:type="dxa"/>
          </w:tcPr>
          <w:p w14:paraId="00A3B7A2" w14:textId="77777777" w:rsidR="00407996" w:rsidRPr="00407996" w:rsidRDefault="00407996" w:rsidP="00407996">
            <w:pPr>
              <w:pStyle w:val="HTMLPreformatted"/>
              <w:ind w:left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181818"/>
                <w:sz w:val="24"/>
                <w:szCs w:val="24"/>
              </w:rPr>
            </w:pPr>
            <w:r w:rsidRPr="00407996">
              <w:rPr>
                <w:rFonts w:ascii="Cascadia Mono SemiBold" w:hAnsi="Cascadia Mono SemiBold" w:cs="Cascadia Mono SemiBold"/>
                <w:color w:val="181818"/>
                <w:sz w:val="24"/>
                <w:szCs w:val="24"/>
              </w:rPr>
              <w:t>list block devices</w:t>
            </w:r>
          </w:p>
          <w:p w14:paraId="05B0D294" w14:textId="77777777" w:rsidR="00407996" w:rsidRPr="00407996" w:rsidRDefault="00407996" w:rsidP="00E95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 SemiBold" w:hAnsi="Cascadia Mono SemiBold" w:cs="Cascadia Mono SemiBold"/>
                <w:color w:val="000000" w:themeColor="text1"/>
                <w:sz w:val="24"/>
                <w:szCs w:val="24"/>
              </w:rPr>
            </w:pPr>
          </w:p>
        </w:tc>
      </w:tr>
    </w:tbl>
    <w:p w14:paraId="448D4BD3" w14:textId="77777777" w:rsidR="006639ED" w:rsidRPr="00407996" w:rsidRDefault="006639ED">
      <w:pPr>
        <w:rPr>
          <w:rFonts w:ascii="Cascadia Mono SemiBold" w:hAnsi="Cascadia Mono SemiBold" w:cs="Cascadia Mono SemiBold"/>
          <w:color w:val="000000" w:themeColor="text1"/>
          <w:sz w:val="24"/>
          <w:szCs w:val="24"/>
        </w:rPr>
      </w:pPr>
    </w:p>
    <w:sectPr w:rsidR="006639ED" w:rsidRPr="0040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E0092"/>
    <w:multiLevelType w:val="multilevel"/>
    <w:tmpl w:val="0B18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ve1">
    <w15:presenceInfo w15:providerId="None" w15:userId="niv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C4"/>
    <w:rsid w:val="000128F2"/>
    <w:rsid w:val="00022DD5"/>
    <w:rsid w:val="0008189C"/>
    <w:rsid w:val="000B5EEE"/>
    <w:rsid w:val="001732A6"/>
    <w:rsid w:val="00407996"/>
    <w:rsid w:val="00420550"/>
    <w:rsid w:val="005323C4"/>
    <w:rsid w:val="00543252"/>
    <w:rsid w:val="006639ED"/>
    <w:rsid w:val="00796712"/>
    <w:rsid w:val="008B16EE"/>
    <w:rsid w:val="00BF15B7"/>
    <w:rsid w:val="00C0071D"/>
    <w:rsid w:val="00C42529"/>
    <w:rsid w:val="00D15E1D"/>
    <w:rsid w:val="00E517A6"/>
    <w:rsid w:val="00E83860"/>
    <w:rsid w:val="00E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ADEF"/>
  <w15:chartTrackingRefBased/>
  <w15:docId w15:val="{938BFA6A-A9CE-43DB-98A3-C576B23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5323C4"/>
    <w:pPr>
      <w:spacing w:after="0" w:line="240" w:lineRule="auto"/>
    </w:pPr>
    <w:rPr>
      <w:rFonts w:eastAsiaTheme="minorEastAsia"/>
      <w:lang w:val="en-US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53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5323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E95E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8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67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6EE"/>
    <w:pPr>
      <w:ind w:left="720"/>
      <w:contextualSpacing/>
    </w:pPr>
  </w:style>
  <w:style w:type="paragraph" w:styleId="Revision">
    <w:name w:val="Revision"/>
    <w:hidden/>
    <w:uiPriority w:val="99"/>
    <w:semiHidden/>
    <w:rsid w:val="000128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nive1</dc:creator>
  <cp:keywords/>
  <dc:description/>
  <cp:lastModifiedBy>nive1</cp:lastModifiedBy>
  <cp:revision>2</cp:revision>
  <dcterms:created xsi:type="dcterms:W3CDTF">2021-07-26T16:35:00Z</dcterms:created>
  <dcterms:modified xsi:type="dcterms:W3CDTF">2021-07-26T16:58:00Z</dcterms:modified>
</cp:coreProperties>
</file>